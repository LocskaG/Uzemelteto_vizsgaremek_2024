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81" w:rsidRDefault="00E62381" w:rsidP="00EC1665">
      <w:pPr>
        <w:spacing w:before="600"/>
        <w:jc w:val="left"/>
        <w:rPr>
          <w:sz w:val="52"/>
        </w:rPr>
      </w:pPr>
      <w:r w:rsidRPr="00E62381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205105</wp:posOffset>
            </wp:positionV>
            <wp:extent cx="1485900" cy="1485900"/>
            <wp:effectExtent l="0" t="0" r="0" b="0"/>
            <wp:wrapSquare wrapText="bothSides"/>
            <wp:docPr id="1" name="Kép 1" descr="https://blathy.bmszc.hu/_next/image?url=https%3A%2F%2Fbm-blathy.cms.intezmeny.edir.hu%2Fuploads%2Fthumbnail_logo_blathy_919a780f7e.png&amp;w=256&amp;q=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athy.bmszc.hu/_next/image?url=https%3A%2F%2Fbm-blathy.cms.intezmeny.edir.hu%2Fuploads%2Fthumbnail_logo_blathy_919a780f7e.png&amp;w=256&amp;q=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112338"/>
          <w:sz w:val="32"/>
          <w:shd w:val="clear" w:color="auto" w:fill="FFFFFF"/>
        </w:rPr>
        <w:br/>
      </w:r>
      <w:r w:rsidRPr="00E62381">
        <w:rPr>
          <w:rFonts w:ascii="Arial" w:hAnsi="Arial" w:cs="Arial"/>
          <w:b/>
          <w:bCs/>
          <w:color w:val="112338"/>
          <w:sz w:val="32"/>
          <w:shd w:val="clear" w:color="auto" w:fill="FFFFFF"/>
        </w:rPr>
        <w:t>Budapesti Műszaki SZC Bláthy</w:t>
      </w:r>
      <w:r>
        <w:rPr>
          <w:rFonts w:ascii="Arial" w:hAnsi="Arial" w:cs="Arial"/>
          <w:b/>
          <w:bCs/>
          <w:color w:val="112338"/>
          <w:sz w:val="32"/>
          <w:shd w:val="clear" w:color="auto" w:fill="FFFFFF"/>
        </w:rPr>
        <w:br/>
      </w:r>
      <w:r w:rsidRPr="00E62381">
        <w:rPr>
          <w:rFonts w:ascii="Arial" w:hAnsi="Arial" w:cs="Arial"/>
          <w:b/>
          <w:bCs/>
          <w:color w:val="112338"/>
          <w:sz w:val="32"/>
          <w:shd w:val="clear" w:color="auto" w:fill="FFFFFF"/>
        </w:rPr>
        <w:t>Ottó Titusz Informatikai Technikum</w:t>
      </w:r>
    </w:p>
    <w:p w:rsidR="00EC1665" w:rsidRDefault="00EC1665" w:rsidP="00EC1665">
      <w:pPr>
        <w:spacing w:before="1600"/>
        <w:jc w:val="left"/>
        <w:rPr>
          <w:sz w:val="52"/>
        </w:rPr>
      </w:pPr>
    </w:p>
    <w:p w:rsidR="00432BA7" w:rsidRPr="00E62381" w:rsidRDefault="0015367C" w:rsidP="00EC1665">
      <w:pPr>
        <w:jc w:val="center"/>
        <w:rPr>
          <w:sz w:val="52"/>
        </w:rPr>
      </w:pPr>
      <w:r w:rsidRPr="00E62381">
        <w:rPr>
          <w:sz w:val="52"/>
        </w:rPr>
        <w:t>Hálózattervezési és kivitelezési vizsgaremek</w:t>
      </w: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</w:pPr>
    </w:p>
    <w:p w:rsidR="00E62381" w:rsidRDefault="00E62381" w:rsidP="00E62381">
      <w:pPr>
        <w:spacing w:before="0" w:after="0" w:line="240" w:lineRule="auto"/>
        <w:sectPr w:rsidR="00E623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367C" w:rsidRDefault="00E62381" w:rsidP="00E62381">
      <w:pPr>
        <w:spacing w:before="0" w:after="0" w:line="240" w:lineRule="auto"/>
      </w:pPr>
      <w:r>
        <w:t>Kis Tibor</w:t>
      </w:r>
    </w:p>
    <w:p w:rsidR="00E62381" w:rsidRDefault="00E62381" w:rsidP="00E62381">
      <w:pPr>
        <w:spacing w:before="0" w:after="0" w:line="240" w:lineRule="auto"/>
      </w:pPr>
      <w:proofErr w:type="spellStart"/>
      <w:r>
        <w:t>Lócska</w:t>
      </w:r>
      <w:proofErr w:type="spellEnd"/>
      <w:r>
        <w:t xml:space="preserve"> Gergő István</w:t>
      </w:r>
    </w:p>
    <w:p w:rsidR="00E62381" w:rsidRDefault="00E62381" w:rsidP="00E62381">
      <w:pPr>
        <w:spacing w:before="0" w:after="0" w:line="240" w:lineRule="auto"/>
      </w:pPr>
      <w:r>
        <w:t>Szamosi Krisztián Benjamin</w:t>
      </w:r>
    </w:p>
    <w:p w:rsidR="00E62381" w:rsidRPr="00EC1665" w:rsidRDefault="00E62381" w:rsidP="00EC1665">
      <w:pPr>
        <w:jc w:val="center"/>
        <w:rPr>
          <w:sz w:val="28"/>
        </w:rPr>
        <w:sectPr w:rsidR="00E62381" w:rsidRPr="00EC1665" w:rsidSect="00E6238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62381">
        <w:rPr>
          <w:sz w:val="28"/>
        </w:rPr>
        <w:t>2/14E – IT   |   2024</w:t>
      </w:r>
      <w:r w:rsidR="00EC1665">
        <w:rPr>
          <w:sz w:val="28"/>
        </w:rPr>
        <w:t>.</w:t>
      </w:r>
    </w:p>
    <w:p w:rsidR="00E62381" w:rsidRDefault="00E62381">
      <w:pPr>
        <w:spacing w:before="0" w:after="160" w:line="259" w:lineRule="auto"/>
        <w:jc w:val="left"/>
      </w:pPr>
      <w:r>
        <w:br w:type="page"/>
      </w:r>
    </w:p>
    <w:sdt>
      <w:sdtPr>
        <w:rPr>
          <w:lang w:eastAsia="en-US"/>
        </w:rPr>
        <w:id w:val="-690375331"/>
        <w:docPartObj>
          <w:docPartGallery w:val="Table of Contents"/>
          <w:docPartUnique/>
        </w:docPartObj>
      </w:sdtPr>
      <w:sdtEndPr>
        <w:rPr>
          <w:b w:val="0"/>
          <w:bCs/>
          <w:sz w:val="24"/>
        </w:rPr>
      </w:sdtEndPr>
      <w:sdtContent>
        <w:p w:rsidR="0020047D" w:rsidRDefault="0020047D" w:rsidP="00FD63A7">
          <w:pPr>
            <w:pStyle w:val="Tartalomjegyzkcmsora"/>
          </w:pPr>
          <w:r>
            <w:t>Tartalomjegyzék</w:t>
          </w:r>
        </w:p>
        <w:p w:rsidR="00F337BC" w:rsidRDefault="0020047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5990" w:history="1">
            <w:r w:rsidR="00F337BC" w:rsidRPr="00C053F2">
              <w:rPr>
                <w:rStyle w:val="Hiperhivatkozs"/>
                <w:noProof/>
              </w:rPr>
              <w:t>1.</w:t>
            </w:r>
            <w:r w:rsidR="00F337BC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F337BC" w:rsidRPr="00C053F2">
              <w:rPr>
                <w:rStyle w:val="Hiperhivatkozs"/>
                <w:noProof/>
              </w:rPr>
              <w:t>Bevezetés</w:t>
            </w:r>
            <w:r w:rsidR="00F337BC">
              <w:rPr>
                <w:noProof/>
                <w:webHidden/>
              </w:rPr>
              <w:tab/>
            </w:r>
            <w:r w:rsidR="00F337BC">
              <w:rPr>
                <w:noProof/>
                <w:webHidden/>
              </w:rPr>
              <w:fldChar w:fldCharType="begin"/>
            </w:r>
            <w:r w:rsidR="00F337BC">
              <w:rPr>
                <w:noProof/>
                <w:webHidden/>
              </w:rPr>
              <w:instrText xml:space="preserve"> PAGEREF _Toc165995990 \h </w:instrText>
            </w:r>
            <w:r w:rsidR="00F337BC">
              <w:rPr>
                <w:noProof/>
                <w:webHidden/>
              </w:rPr>
            </w:r>
            <w:r w:rsidR="00F337BC">
              <w:rPr>
                <w:noProof/>
                <w:webHidden/>
              </w:rPr>
              <w:fldChar w:fldCharType="separate"/>
            </w:r>
            <w:r w:rsidR="00F337BC">
              <w:rPr>
                <w:noProof/>
                <w:webHidden/>
              </w:rPr>
              <w:t>3</w:t>
            </w:r>
            <w:r w:rsidR="00F337BC">
              <w:rPr>
                <w:noProof/>
                <w:webHidden/>
              </w:rPr>
              <w:fldChar w:fldCharType="end"/>
            </w:r>
          </w:hyperlink>
        </w:p>
        <w:p w:rsidR="00F337BC" w:rsidRDefault="00F337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65995991" w:history="1">
            <w:r w:rsidRPr="00C053F2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C053F2">
              <w:rPr>
                <w:rStyle w:val="Hiperhivatkozs"/>
                <w:noProof/>
              </w:rPr>
              <w:t>Windows szerver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BC" w:rsidRDefault="00F337BC">
          <w:pPr>
            <w:pStyle w:val="T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5995992" w:history="1">
            <w:r w:rsidRPr="00C053F2">
              <w:rPr>
                <w:rStyle w:val="Hiperhivatkozs"/>
                <w:noProof/>
              </w:rPr>
              <w:t>2.1.</w:t>
            </w:r>
            <w:r>
              <w:rPr>
                <w:noProof/>
              </w:rPr>
              <w:tab/>
            </w:r>
            <w:r w:rsidRPr="00C053F2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7D" w:rsidRDefault="0020047D">
          <w:r>
            <w:rPr>
              <w:b/>
              <w:bCs/>
            </w:rPr>
            <w:fldChar w:fldCharType="end"/>
          </w:r>
        </w:p>
      </w:sdtContent>
    </w:sdt>
    <w:p w:rsidR="0020047D" w:rsidRDefault="0020047D">
      <w:pPr>
        <w:spacing w:before="0" w:after="160" w:line="259" w:lineRule="auto"/>
        <w:jc w:val="left"/>
      </w:pPr>
      <w:bookmarkStart w:id="0" w:name="_GoBack"/>
      <w:bookmarkEnd w:id="0"/>
      <w:r>
        <w:br w:type="page"/>
      </w:r>
    </w:p>
    <w:p w:rsidR="0020047D" w:rsidRPr="00FD63A7" w:rsidRDefault="0020047D" w:rsidP="00FD63A7">
      <w:pPr>
        <w:pStyle w:val="Cmsor1"/>
      </w:pPr>
      <w:bookmarkStart w:id="1" w:name="_Toc165995990"/>
      <w:r w:rsidRPr="00FD63A7">
        <w:lastRenderedPageBreak/>
        <w:t>Bevezetés</w:t>
      </w:r>
      <w:bookmarkEnd w:id="1"/>
    </w:p>
    <w:p w:rsidR="00E62381" w:rsidRDefault="0020047D">
      <w:proofErr w:type="spellStart"/>
      <w:r>
        <w:t>Bla-bla</w:t>
      </w:r>
      <w:proofErr w:type="spellEnd"/>
    </w:p>
    <w:p w:rsidR="001E565F" w:rsidRDefault="001E565F">
      <w:pPr>
        <w:spacing w:before="0" w:after="160" w:line="259" w:lineRule="auto"/>
        <w:jc w:val="left"/>
      </w:pPr>
      <w:r>
        <w:br w:type="page"/>
      </w:r>
    </w:p>
    <w:p w:rsidR="001E565F" w:rsidRDefault="004F2846" w:rsidP="00FD63A7">
      <w:pPr>
        <w:pStyle w:val="Cmsor1"/>
      </w:pPr>
      <w:bookmarkStart w:id="2" w:name="_Toc165995991"/>
      <w:r>
        <w:lastRenderedPageBreak/>
        <w:t>Windows szerver konfigurálása</w:t>
      </w:r>
      <w:bookmarkEnd w:id="2"/>
    </w:p>
    <w:p w:rsidR="00FD63A7" w:rsidRPr="00FD63A7" w:rsidRDefault="00FD63A7" w:rsidP="00FD63A7">
      <w:pPr>
        <w:pStyle w:val="Cmsor2"/>
      </w:pPr>
      <w:bookmarkStart w:id="3" w:name="_Toc165995992"/>
      <w:r w:rsidRPr="00FD63A7">
        <w:t>DHCP</w:t>
      </w:r>
      <w:bookmarkEnd w:id="3"/>
    </w:p>
    <w:p w:rsidR="004F2846" w:rsidRDefault="004F2846">
      <w:r>
        <w:t>A Windows</w:t>
      </w:r>
      <w:r w:rsidR="00BE41A4">
        <w:t xml:space="preserve"> </w:t>
      </w:r>
      <w:r>
        <w:t xml:space="preserve">Server 2016-os operációs rendszerre DHCP szolgáltatást telepítettünk. Beállításai alapján a </w:t>
      </w:r>
      <w:proofErr w:type="spellStart"/>
      <w:r w:rsidR="00B547D7">
        <w:t>Gyor_B</w:t>
      </w:r>
      <w:proofErr w:type="spellEnd"/>
      <w:r w:rsidR="00AE58B1">
        <w:t xml:space="preserve"> területnek a</w:t>
      </w:r>
      <w:r w:rsidR="00B547D7">
        <w:t xml:space="preserve"> </w:t>
      </w:r>
      <w:r>
        <w:t>192.168.1.</w:t>
      </w:r>
      <w:r w:rsidR="00AE58B1">
        <w:t>32</w:t>
      </w:r>
      <w:r>
        <w:t>/</w:t>
      </w:r>
      <w:r w:rsidR="00B547D7">
        <w:t xml:space="preserve">27 </w:t>
      </w:r>
      <w:r w:rsidR="00AE58B1">
        <w:t>hálózat</w:t>
      </w:r>
      <w:r w:rsidR="00B547D7">
        <w:t>szegmens</w:t>
      </w:r>
      <w:r w:rsidR="00AE58B1">
        <w:t xml:space="preserve">ből szolgáltat IP címet. Az alábbi képen jól látható, hogy a Windows10 kliens a 192.168.1.37-es IP címet kapta a megfelelő 192.168.1.33-as átjáró IP címével. </w:t>
      </w:r>
      <w:r w:rsidR="00BE41A4">
        <w:t>Ennek megfelelően a bérlet is megjelent a szerver felügyeleti konzolján.</w:t>
      </w:r>
    </w:p>
    <w:p w:rsidR="004F2846" w:rsidRDefault="004F2846">
      <w:pPr>
        <w:rPr>
          <w:noProof/>
        </w:rPr>
      </w:pPr>
    </w:p>
    <w:p w:rsidR="00BE41A4" w:rsidRDefault="00BE41A4">
      <w:pPr>
        <w:rPr>
          <w:noProof/>
        </w:rPr>
      </w:pPr>
    </w:p>
    <w:p w:rsidR="004F2846" w:rsidRDefault="00AE58B1">
      <w:r>
        <w:rPr>
          <w:noProof/>
        </w:rPr>
        <w:drawing>
          <wp:inline distT="0" distB="0" distL="0" distR="0">
            <wp:extent cx="5759450" cy="3100605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3"/>
                    <a:stretch/>
                  </pic:blipFill>
                  <pic:spPr bwMode="auto">
                    <a:xfrm>
                      <a:off x="0" y="0"/>
                      <a:ext cx="5759591" cy="310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47D" w:rsidRDefault="0020047D"/>
    <w:p w:rsidR="00E62381" w:rsidRDefault="00E62381"/>
    <w:p w:rsidR="00E62381" w:rsidRDefault="00E62381" w:rsidP="00E62381"/>
    <w:p w:rsidR="00E62381" w:rsidRDefault="00E62381"/>
    <w:p w:rsidR="00E62381" w:rsidRDefault="00E62381"/>
    <w:sectPr w:rsidR="00E62381" w:rsidSect="00E6238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9636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FB59D9"/>
    <w:multiLevelType w:val="multilevel"/>
    <w:tmpl w:val="5B589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0932F7"/>
    <w:multiLevelType w:val="multilevel"/>
    <w:tmpl w:val="DCCE75F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CF35E72"/>
    <w:multiLevelType w:val="multilevel"/>
    <w:tmpl w:val="106C7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715442"/>
    <w:multiLevelType w:val="hybridMultilevel"/>
    <w:tmpl w:val="83FA8300"/>
    <w:lvl w:ilvl="0" w:tplc="92B80E0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024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3A26E0"/>
    <w:multiLevelType w:val="multilevel"/>
    <w:tmpl w:val="6C601F9E"/>
    <w:styleLink w:val="Stl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F6594B"/>
    <w:multiLevelType w:val="multilevel"/>
    <w:tmpl w:val="065C6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146B01"/>
    <w:multiLevelType w:val="multilevel"/>
    <w:tmpl w:val="8FFC4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7C"/>
    <w:rsid w:val="0015367C"/>
    <w:rsid w:val="001E565F"/>
    <w:rsid w:val="0020047D"/>
    <w:rsid w:val="00432BA7"/>
    <w:rsid w:val="004F2846"/>
    <w:rsid w:val="00785649"/>
    <w:rsid w:val="00AE58B1"/>
    <w:rsid w:val="00B547D7"/>
    <w:rsid w:val="00BE41A4"/>
    <w:rsid w:val="00E62381"/>
    <w:rsid w:val="00EC1665"/>
    <w:rsid w:val="00F337BC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646F"/>
  <w15:chartTrackingRefBased/>
  <w15:docId w15:val="{A9B7A9D1-FB6B-45E9-B850-61CF858F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62381"/>
    <w:pPr>
      <w:spacing w:before="240" w:after="240" w:line="360" w:lineRule="auto"/>
      <w:jc w:val="both"/>
    </w:pPr>
    <w:rPr>
      <w:sz w:val="24"/>
    </w:rPr>
  </w:style>
  <w:style w:type="paragraph" w:styleId="Cmsor1">
    <w:name w:val="heading 1"/>
    <w:basedOn w:val="Listaszerbekezds"/>
    <w:next w:val="Norml"/>
    <w:link w:val="Cmsor1Char"/>
    <w:autoRedefine/>
    <w:uiPriority w:val="9"/>
    <w:qFormat/>
    <w:rsid w:val="00FD63A7"/>
    <w:pPr>
      <w:numPr>
        <w:numId w:val="7"/>
      </w:numPr>
      <w:outlineLvl w:val="0"/>
    </w:pPr>
    <w:rPr>
      <w:b/>
      <w:sz w:val="32"/>
    </w:rPr>
  </w:style>
  <w:style w:type="paragraph" w:styleId="Cmsor2">
    <w:name w:val="heading 2"/>
    <w:basedOn w:val="Listaszerbekezds"/>
    <w:next w:val="Norml"/>
    <w:link w:val="Cmsor2Char"/>
    <w:autoRedefine/>
    <w:uiPriority w:val="9"/>
    <w:unhideWhenUsed/>
    <w:qFormat/>
    <w:rsid w:val="00FD63A7"/>
    <w:pPr>
      <w:numPr>
        <w:ilvl w:val="1"/>
        <w:numId w:val="7"/>
      </w:numPr>
      <w:outlineLvl w:val="1"/>
    </w:pPr>
    <w:rPr>
      <w:b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63A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63A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63A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63A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63A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63A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63A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6238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6238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D63A7"/>
    <w:rPr>
      <w:b/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047D"/>
    <w:pPr>
      <w:numPr>
        <w:numId w:val="0"/>
      </w:num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0047D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FD63A7"/>
    <w:rPr>
      <w:b/>
      <w:sz w:val="24"/>
    </w:rPr>
  </w:style>
  <w:style w:type="numbering" w:customStyle="1" w:styleId="Stlus1">
    <w:name w:val="Stílus1"/>
    <w:uiPriority w:val="99"/>
    <w:rsid w:val="00FD63A7"/>
    <w:pPr>
      <w:numPr>
        <w:numId w:val="6"/>
      </w:numPr>
    </w:pPr>
  </w:style>
  <w:style w:type="paragraph" w:styleId="Listaszerbekezds">
    <w:name w:val="List Paragraph"/>
    <w:basedOn w:val="Norml"/>
    <w:uiPriority w:val="34"/>
    <w:qFormat/>
    <w:rsid w:val="00FD63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FD6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63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63A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63A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63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63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63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F337B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389E-A4A0-40E8-B008-B57F3134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Tibor</dc:creator>
  <cp:keywords/>
  <dc:description/>
  <cp:lastModifiedBy>Kis Tibor</cp:lastModifiedBy>
  <cp:revision>7</cp:revision>
  <dcterms:created xsi:type="dcterms:W3CDTF">2024-05-07T13:31:00Z</dcterms:created>
  <dcterms:modified xsi:type="dcterms:W3CDTF">2024-05-07T15:39:00Z</dcterms:modified>
</cp:coreProperties>
</file>